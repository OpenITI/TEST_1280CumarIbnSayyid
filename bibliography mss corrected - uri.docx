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6C7FD" w14:textId="77777777" w:rsidR="00346E52" w:rsidRDefault="00FB3F6A" w:rsidP="003B409A">
      <w:pPr>
        <w:pStyle w:val="gtxtbody"/>
        <w:spacing w:before="0" w:beforeAutospacing="0" w:after="0" w:afterAutospacing="0"/>
        <w:ind w:firstLine="240"/>
        <w:jc w:val="center"/>
      </w:pPr>
      <w:bookmarkStart w:id="0" w:name="_GoBack"/>
      <w:bookmarkEnd w:id="0"/>
      <w:r>
        <w:rPr>
          <w:rStyle w:val="gstxthlt"/>
        </w:rPr>
        <w:t xml:space="preserve">Bibliography of </w:t>
      </w:r>
      <w:r w:rsidR="00C1660D">
        <w:rPr>
          <w:rStyle w:val="gstxthlt"/>
        </w:rPr>
        <w:t>Manuscripts</w:t>
      </w:r>
      <w:r>
        <w:rPr>
          <w:rStyle w:val="gstxthlt"/>
        </w:rPr>
        <w:t xml:space="preserve"> by Omar ibn Said</w:t>
      </w:r>
    </w:p>
    <w:p w14:paraId="3F76BB7F" w14:textId="77777777" w:rsidR="00D86226" w:rsidRDefault="00281C7B" w:rsidP="003B409A">
      <w:pPr>
        <w:spacing w:after="0" w:line="240" w:lineRule="auto"/>
        <w:ind w:hanging="480"/>
      </w:pPr>
      <w:r>
        <w:t xml:space="preserve">Omar ibn Said. “Document 1, </w:t>
      </w:r>
      <w:proofErr w:type="spellStart"/>
      <w:r>
        <w:t>Risala</w:t>
      </w:r>
      <w:proofErr w:type="spellEnd"/>
      <w:r>
        <w:t xml:space="preserve"> 1819</w:t>
      </w:r>
      <w:r w:rsidR="00FB3F6A">
        <w:t>.” MS.</w:t>
      </w:r>
      <w:r>
        <w:t xml:space="preserve"> New Haven, CT, 1819. JWJ MSS 185x. Yale University Library.</w:t>
      </w:r>
      <w:r w:rsidR="00E0610D">
        <w:t xml:space="preserve"> </w:t>
      </w:r>
    </w:p>
    <w:p w14:paraId="60314D28" w14:textId="1FEDF73F" w:rsidR="00831B15" w:rsidRPr="00BF6F49" w:rsidRDefault="00BF6F49" w:rsidP="003B409A">
      <w:pPr>
        <w:tabs>
          <w:tab w:val="center" w:pos="4680"/>
        </w:tabs>
        <w:spacing w:after="0" w:line="240" w:lineRule="auto"/>
        <w:rPr>
          <w:b/>
          <w:bCs/>
        </w:rPr>
      </w:pPr>
      <w:r w:rsidRPr="00BF6F49">
        <w:rPr>
          <w:b/>
          <w:bCs/>
        </w:rPr>
        <w:t xml:space="preserve">URL: </w:t>
      </w:r>
      <w:hyperlink r:id="rId5" w:history="1">
        <w:r w:rsidRPr="00BF6F49">
          <w:rPr>
            <w:rStyle w:val="Hyperlink"/>
            <w:b/>
            <w:bCs/>
          </w:rPr>
          <w:t>https://brbl-dl.library.yale.edu/vufind/Record/4424354</w:t>
        </w:r>
      </w:hyperlink>
      <w:r w:rsidRPr="00BF6F49">
        <w:rPr>
          <w:b/>
          <w:bCs/>
        </w:rPr>
        <w:t xml:space="preserve"> </w:t>
      </w:r>
      <w:r w:rsidRPr="00BF6F49">
        <w:rPr>
          <w:b/>
          <w:bCs/>
        </w:rPr>
        <w:br/>
      </w:r>
      <w:r w:rsidR="00E0610D" w:rsidRPr="00BF6F49">
        <w:rPr>
          <w:b/>
          <w:bCs/>
        </w:rPr>
        <w:t xml:space="preserve">URI: </w:t>
      </w:r>
      <w:r w:rsidR="00831B15" w:rsidRPr="00BF6F49">
        <w:rPr>
          <w:b/>
          <w:bCs/>
        </w:rPr>
        <w:t>1280CumarIbnSayyid.Risala1819.YaleJWJ185</w:t>
      </w:r>
      <w:r w:rsidR="002C3693" w:rsidRPr="00BF6F49">
        <w:rPr>
          <w:b/>
          <w:bCs/>
        </w:rPr>
        <w:t>x</w:t>
      </w:r>
    </w:p>
    <w:p w14:paraId="40F9E791" w14:textId="7552A667" w:rsidR="00831B15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 xml:space="preserve">———. “Document 2, </w:t>
      </w:r>
      <w:proofErr w:type="spellStart"/>
      <w:r>
        <w:t>Abana</w:t>
      </w:r>
      <w:proofErr w:type="spellEnd"/>
      <w:r>
        <w:t xml:space="preserve"> </w:t>
      </w:r>
      <w:proofErr w:type="spellStart"/>
      <w:r>
        <w:t>Awwal</w:t>
      </w:r>
      <w:proofErr w:type="spellEnd"/>
      <w:r w:rsidR="00FB3F6A">
        <w:t>.” MS.</w:t>
      </w:r>
      <w:r>
        <w:t xml:space="preserve"> Davidson, NC, n.d. DC0211s-1. Davidson College Library.</w:t>
      </w:r>
      <w:r w:rsidR="00E0610D">
        <w:t xml:space="preserve"> </w:t>
      </w:r>
      <w:r w:rsidR="00E20E04">
        <w:br/>
      </w:r>
      <w:r w:rsidR="003B409A" w:rsidRPr="003B409A">
        <w:rPr>
          <w:b/>
          <w:bCs/>
        </w:rPr>
        <w:t>URL</w:t>
      </w:r>
      <w:r w:rsidR="00E20E04">
        <w:t>:</w:t>
      </w:r>
      <w:r w:rsidR="003B409A">
        <w:t xml:space="preserve"> </w:t>
      </w:r>
      <w:r w:rsidR="00E20E04" w:rsidRPr="00E20E04">
        <w:t>http://davidsonlibraryexhibits.net/archives/files/original/0506f0ec1c09d1253e433cd348298877.jpg</w:t>
      </w:r>
      <w:r w:rsidR="00C12C20">
        <w:br/>
      </w:r>
      <w:r w:rsidR="00E0610D" w:rsidRPr="00C12C20">
        <w:rPr>
          <w:b/>
          <w:bCs/>
        </w:rPr>
        <w:t xml:space="preserve">URI: </w:t>
      </w:r>
      <w:r w:rsidR="00831B15" w:rsidRPr="00C12C20">
        <w:rPr>
          <w:b/>
          <w:bCs/>
        </w:rPr>
        <w:t>1280CumarIbnSayyid.AbanaAwwwal.DC0211s</w:t>
      </w:r>
      <w:r w:rsidR="00820646">
        <w:rPr>
          <w:b/>
          <w:bCs/>
        </w:rPr>
        <w:t>-</w:t>
      </w:r>
      <w:r w:rsidR="00831B15">
        <w:rPr>
          <w:b/>
          <w:bCs/>
        </w:rPr>
        <w:t>1</w:t>
      </w:r>
    </w:p>
    <w:p w14:paraId="07CFD3FA" w14:textId="77777777" w:rsidR="00E20E04" w:rsidRDefault="00281C7B" w:rsidP="003B409A">
      <w:pPr>
        <w:spacing w:after="0" w:line="240" w:lineRule="auto"/>
        <w:ind w:hanging="480"/>
      </w:pPr>
      <w:r>
        <w:t>———. “Document 3, Abana Thani</w:t>
      </w:r>
      <w:r w:rsidR="00FB3F6A">
        <w:t>.” MS.</w:t>
      </w:r>
      <w:r>
        <w:t xml:space="preserve"> Davidson, NC, n.d. DC0211s-2. Davidson College Library.</w:t>
      </w:r>
      <w:r w:rsidR="00E0610D">
        <w:t xml:space="preserve"> </w:t>
      </w:r>
    </w:p>
    <w:p w14:paraId="6C3ACE31" w14:textId="25299F57" w:rsidR="003B409A" w:rsidRDefault="003B409A" w:rsidP="003B409A">
      <w:pPr>
        <w:spacing w:after="0" w:line="240" w:lineRule="auto"/>
        <w:ind w:left="480" w:hanging="480"/>
      </w:pPr>
      <w:r w:rsidRPr="003B409A">
        <w:rPr>
          <w:b/>
          <w:bCs/>
        </w:rPr>
        <w:t>URL</w:t>
      </w:r>
      <w:r w:rsidR="00E20E04">
        <w:t>:</w:t>
      </w:r>
      <w:r w:rsidR="00E20E04" w:rsidRPr="00E20E04">
        <w:t>http://davidsonlibraryexhibits.net/archives/files/original/654eb61d4b68</w:t>
      </w:r>
      <w:r>
        <w:t>ebeb2b0a5d2d5a256ad0.jpg</w:t>
      </w:r>
    </w:p>
    <w:p w14:paraId="7561DE63" w14:textId="7512C5CA" w:rsidR="00831B15" w:rsidRPr="00C12C20" w:rsidRDefault="00E0610D" w:rsidP="003B409A">
      <w:pPr>
        <w:spacing w:after="0" w:line="240" w:lineRule="auto"/>
        <w:ind w:left="480" w:hanging="480"/>
        <w:rPr>
          <w:b/>
          <w:bCs/>
        </w:rPr>
      </w:pPr>
      <w:r w:rsidRPr="00C12C20">
        <w:rPr>
          <w:b/>
          <w:bCs/>
        </w:rPr>
        <w:t xml:space="preserve">URI: </w:t>
      </w:r>
      <w:r w:rsidR="00831B15" w:rsidRPr="00C12C20">
        <w:rPr>
          <w:b/>
          <w:bCs/>
        </w:rPr>
        <w:t>1280CumarIbnSayyid.AbanaThani.</w:t>
      </w:r>
      <w:r w:rsidR="00831B15">
        <w:rPr>
          <w:b/>
          <w:bCs/>
        </w:rPr>
        <w:t>DC0211s</w:t>
      </w:r>
      <w:r w:rsidR="00820646">
        <w:rPr>
          <w:b/>
          <w:bCs/>
        </w:rPr>
        <w:t>-</w:t>
      </w:r>
      <w:r w:rsidR="00831B15">
        <w:rPr>
          <w:b/>
          <w:bCs/>
        </w:rPr>
        <w:t>2</w:t>
      </w:r>
    </w:p>
    <w:p w14:paraId="62B2E436" w14:textId="536DBEEA" w:rsidR="00831B15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 xml:space="preserve">———. “Document 4, </w:t>
      </w:r>
      <w:proofErr w:type="spellStart"/>
      <w:r>
        <w:t>Sira</w:t>
      </w:r>
      <w:proofErr w:type="spellEnd"/>
      <w:r>
        <w:t xml:space="preserve"> </w:t>
      </w:r>
      <w:proofErr w:type="spellStart"/>
      <w:r>
        <w:t>Dhatiyya</w:t>
      </w:r>
      <w:proofErr w:type="spellEnd"/>
      <w:r w:rsidR="00FB3F6A">
        <w:t>.” MS.</w:t>
      </w:r>
      <w:r>
        <w:t xml:space="preserve"> Washington, D.C., 1831. Omar Ibn Said Collection, E445.N8 O43, no. 24. Library of Congress. </w:t>
      </w:r>
      <w:r w:rsidR="00E20E04">
        <w:br/>
      </w:r>
      <w:r w:rsidR="003B409A" w:rsidRPr="003B409A">
        <w:rPr>
          <w:b/>
          <w:bCs/>
        </w:rPr>
        <w:t>URL</w:t>
      </w:r>
      <w:r w:rsidR="00E20E04">
        <w:t xml:space="preserve">: </w:t>
      </w:r>
      <w:hyperlink r:id="rId6" w:history="1">
        <w:r w:rsidRPr="00C86674">
          <w:rPr>
            <w:rStyle w:val="Hyperlink"/>
          </w:rPr>
          <w:t>https://www.loc.gov/item/2018371864/</w:t>
        </w:r>
      </w:hyperlink>
      <w:r w:rsidRPr="00C86674">
        <w:t>.</w:t>
      </w:r>
      <w:r w:rsidR="00E0610D" w:rsidRPr="00C86674">
        <w:t xml:space="preserve"> </w:t>
      </w:r>
      <w:r w:rsidR="00C12C20" w:rsidRPr="00C86674">
        <w:br/>
      </w:r>
      <w:r w:rsidR="00E0610D" w:rsidRPr="00C12C20">
        <w:rPr>
          <w:b/>
          <w:bCs/>
        </w:rPr>
        <w:t>URI:</w:t>
      </w:r>
      <w:r w:rsidR="00820646">
        <w:rPr>
          <w:b/>
          <w:bCs/>
        </w:rPr>
        <w:t xml:space="preserve"> </w:t>
      </w:r>
      <w:r w:rsidR="00831B15" w:rsidRPr="00C12C20">
        <w:rPr>
          <w:b/>
          <w:bCs/>
        </w:rPr>
        <w:t>1280CumarIbnSayyid.SiraDhatiyya.L</w:t>
      </w:r>
      <w:r w:rsidR="00831B15">
        <w:rPr>
          <w:b/>
          <w:bCs/>
        </w:rPr>
        <w:t>O</w:t>
      </w:r>
      <w:r w:rsidR="00831B15" w:rsidRPr="00C12C20">
        <w:rPr>
          <w:b/>
          <w:bCs/>
        </w:rPr>
        <w:t>CE445N8O43n24</w:t>
      </w:r>
    </w:p>
    <w:p w14:paraId="111ACE32" w14:textId="61A1BC6A" w:rsidR="00831B15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>———. “Document 5, Ayat Ula</w:t>
      </w:r>
      <w:r w:rsidR="00FB3F6A">
        <w:t>.” MS.</w:t>
      </w:r>
      <w:r>
        <w:t xml:space="preserve"> New York, NY, 1845. Charles F. </w:t>
      </w:r>
      <w:proofErr w:type="spellStart"/>
      <w:r>
        <w:t>Heartman</w:t>
      </w:r>
      <w:proofErr w:type="spellEnd"/>
      <w:r>
        <w:t xml:space="preserve"> Collection, MS 293. New York Historical Society.</w:t>
      </w:r>
      <w:r w:rsidR="00E0610D">
        <w:t xml:space="preserve"> </w:t>
      </w:r>
      <w:r w:rsidR="00E20E04">
        <w:br/>
      </w:r>
      <w:r w:rsidR="003B409A" w:rsidRPr="003B409A">
        <w:rPr>
          <w:b/>
          <w:bCs/>
        </w:rPr>
        <w:t>URL</w:t>
      </w:r>
      <w:r w:rsidR="00E20E04">
        <w:t xml:space="preserve">: </w:t>
      </w:r>
      <w:hyperlink r:id="rId7" w:history="1">
        <w:r w:rsidR="00E20E04" w:rsidRPr="00713AD6">
          <w:rPr>
            <w:rStyle w:val="Hyperlink"/>
          </w:rPr>
          <w:t>http://blog.nyhistory.org/wp-content/uploads/2016/03/Heartman_01.jpg</w:t>
        </w:r>
      </w:hyperlink>
      <w:r w:rsidR="00E20E04">
        <w:t xml:space="preserve"> </w:t>
      </w:r>
      <w:r w:rsidR="00C12C20">
        <w:br/>
      </w:r>
      <w:r w:rsidR="00E0610D" w:rsidRPr="00C12C20">
        <w:rPr>
          <w:b/>
          <w:bCs/>
        </w:rPr>
        <w:t>URI:</w:t>
      </w:r>
      <w:r w:rsidR="00C12C20">
        <w:rPr>
          <w:b/>
          <w:bCs/>
        </w:rPr>
        <w:t xml:space="preserve"> </w:t>
      </w:r>
      <w:r w:rsidR="00831B15" w:rsidRPr="00C12C20">
        <w:rPr>
          <w:b/>
          <w:bCs/>
        </w:rPr>
        <w:t>1280CumarIbnSayyid.AyatUla.NYHSHC</w:t>
      </w:r>
      <w:r w:rsidR="00831B15">
        <w:rPr>
          <w:b/>
          <w:bCs/>
        </w:rPr>
        <w:t>293</w:t>
      </w:r>
    </w:p>
    <w:p w14:paraId="75725D3E" w14:textId="6EB32CBD" w:rsidR="00831B15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>———. “Document 6, Ayat Taylor</w:t>
      </w:r>
      <w:r w:rsidR="00FB3F6A">
        <w:t>.” MS.</w:t>
      </w:r>
      <w:r>
        <w:t xml:space="preserve"> Spartanburg, SC, 1853. Spartanburg County Historical Association.</w:t>
      </w:r>
      <w:r w:rsidR="00E0610D">
        <w:t xml:space="preserve"> </w:t>
      </w:r>
      <w:r w:rsidR="00831B15" w:rsidRPr="00C12C20">
        <w:rPr>
          <w:b/>
          <w:bCs/>
        </w:rPr>
        <w:t>URI: 1280CumarIbnSayyid.AyatTaylor.SCH</w:t>
      </w:r>
      <w:r w:rsidR="00831B15">
        <w:rPr>
          <w:b/>
          <w:bCs/>
        </w:rPr>
        <w:t>A1853</w:t>
      </w:r>
    </w:p>
    <w:p w14:paraId="0A5608F7" w14:textId="0FBBE7A8" w:rsidR="00281C7B" w:rsidRDefault="00281C7B" w:rsidP="003B409A">
      <w:pPr>
        <w:spacing w:after="0" w:line="240" w:lineRule="auto"/>
        <w:ind w:hanging="480"/>
        <w:rPr>
          <w:ins w:id="1" w:author="Maxim Romanov" w:date="2020-02-24T17:52:00Z"/>
          <w:b/>
          <w:bCs/>
        </w:rPr>
      </w:pPr>
      <w:r>
        <w:t xml:space="preserve">———. “Document 7, </w:t>
      </w:r>
      <w:proofErr w:type="spellStart"/>
      <w:r>
        <w:t>Mazmur</w:t>
      </w:r>
      <w:proofErr w:type="spellEnd"/>
      <w:r>
        <w:t xml:space="preserve"> Foard</w:t>
      </w:r>
      <w:r w:rsidR="00FB3F6A">
        <w:t>.” MS.</w:t>
      </w:r>
      <w:r>
        <w:t xml:space="preserve"> Chapel Hill, NC, 1855. Rare Book Collection, VCB F649f suppl. University of North Carolina.</w:t>
      </w:r>
      <w:r w:rsidR="00E0610D">
        <w:t xml:space="preserve"> </w:t>
      </w:r>
      <w:r w:rsidR="00143CEE">
        <w:br/>
      </w:r>
      <w:r w:rsidR="003B409A" w:rsidRPr="003B409A">
        <w:rPr>
          <w:b/>
          <w:bCs/>
        </w:rPr>
        <w:t>URL</w:t>
      </w:r>
      <w:r w:rsidR="00143CEE">
        <w:t xml:space="preserve">: </w:t>
      </w:r>
      <w:r w:rsidR="00143CEE" w:rsidRPr="00143CEE">
        <w:t>https://guides.lib.unc.edu/omar-ibn-said/wilson-library</w:t>
      </w:r>
      <w:r w:rsidR="00C12C20">
        <w:br/>
      </w:r>
      <w:r w:rsidR="00E0610D" w:rsidRPr="00C12C20">
        <w:rPr>
          <w:b/>
          <w:bCs/>
        </w:rPr>
        <w:t>URI: 1280CumarIbnSayyid</w:t>
      </w:r>
      <w:r w:rsidR="00BE18F9" w:rsidRPr="00C12C20">
        <w:rPr>
          <w:b/>
          <w:bCs/>
        </w:rPr>
        <w:t>.</w:t>
      </w:r>
      <w:r w:rsidR="007678DD" w:rsidRPr="00C12C20">
        <w:rPr>
          <w:b/>
          <w:bCs/>
        </w:rPr>
        <w:t>Mazmur Foard.</w:t>
      </w:r>
      <w:r w:rsidR="00BE18F9" w:rsidRPr="00C12C20">
        <w:rPr>
          <w:b/>
          <w:bCs/>
        </w:rPr>
        <w:t>UNC_RBC_VCB</w:t>
      </w:r>
      <w:r w:rsidR="007678DD" w:rsidRPr="00C12C20">
        <w:rPr>
          <w:b/>
          <w:bCs/>
        </w:rPr>
        <w:t>_</w:t>
      </w:r>
      <w:r w:rsidR="00BE18F9" w:rsidRPr="00C12C20">
        <w:rPr>
          <w:b/>
          <w:bCs/>
        </w:rPr>
        <w:t>F649f</w:t>
      </w:r>
      <w:r w:rsidR="007678DD" w:rsidRPr="00C12C20">
        <w:rPr>
          <w:b/>
          <w:bCs/>
        </w:rPr>
        <w:t>_</w:t>
      </w:r>
      <w:r w:rsidR="00BE18F9" w:rsidRPr="00C12C20">
        <w:rPr>
          <w:b/>
          <w:bCs/>
        </w:rPr>
        <w:t>suppl</w:t>
      </w:r>
      <w:r w:rsidR="00A12CE7">
        <w:rPr>
          <w:b/>
          <w:bCs/>
        </w:rPr>
        <w:t>.</w:t>
      </w:r>
    </w:p>
    <w:p w14:paraId="21A29013" w14:textId="06EDAC9B" w:rsidR="00281C7B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>———. “Document 8, Surat Nasr</w:t>
      </w:r>
      <w:r w:rsidR="00FB3F6A">
        <w:t>.” MS.</w:t>
      </w:r>
      <w:r>
        <w:t xml:space="preserve"> Chapel Hill, NC, n.d. Rare Book </w:t>
      </w:r>
      <w:r w:rsidR="007678DD">
        <w:t xml:space="preserve">Collection. </w:t>
      </w:r>
      <w:proofErr w:type="spellStart"/>
      <w:r>
        <w:t>VCpB</w:t>
      </w:r>
      <w:proofErr w:type="spellEnd"/>
      <w:r>
        <w:t xml:space="preserve"> M837k. University of North Carolina.</w:t>
      </w:r>
      <w:r w:rsidR="00E0610D">
        <w:t xml:space="preserve"> </w:t>
      </w:r>
      <w:r w:rsidR="00143CEE">
        <w:br/>
      </w:r>
      <w:r w:rsidR="003B409A" w:rsidRPr="003B409A">
        <w:rPr>
          <w:b/>
          <w:bCs/>
        </w:rPr>
        <w:t>URL</w:t>
      </w:r>
      <w:r w:rsidR="00143CEE">
        <w:t xml:space="preserve">: </w:t>
      </w:r>
      <w:r w:rsidR="00143CEE" w:rsidRPr="00143CEE">
        <w:t>https://guides.lib.unc.edu/omar-ibn-said/wilson-library</w:t>
      </w:r>
      <w:r w:rsidR="00C12C20">
        <w:br/>
      </w:r>
      <w:r w:rsidR="00E0610D" w:rsidRPr="00C12C20">
        <w:rPr>
          <w:b/>
          <w:bCs/>
        </w:rPr>
        <w:t>URI: 1280CumarIbnSayyid.</w:t>
      </w:r>
      <w:r w:rsidR="00BE18F9" w:rsidRPr="00C12C20">
        <w:rPr>
          <w:b/>
          <w:bCs/>
        </w:rPr>
        <w:t>Surat</w:t>
      </w:r>
      <w:r w:rsidR="007678DD" w:rsidRPr="00C12C20">
        <w:rPr>
          <w:b/>
          <w:bCs/>
        </w:rPr>
        <w:t>_</w:t>
      </w:r>
      <w:r w:rsidR="00BE18F9" w:rsidRPr="00C12C20">
        <w:rPr>
          <w:b/>
          <w:bCs/>
        </w:rPr>
        <w:t>Nasr.</w:t>
      </w:r>
      <w:r w:rsidR="007678DD" w:rsidRPr="00C12C20">
        <w:rPr>
          <w:b/>
          <w:bCs/>
        </w:rPr>
        <w:t>UNC_RBC_ VCpB_M837k</w:t>
      </w:r>
    </w:p>
    <w:p w14:paraId="747DE00C" w14:textId="77777777" w:rsidR="00281C7B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 xml:space="preserve">———. “Document 9, Owen </w:t>
      </w:r>
      <w:proofErr w:type="spellStart"/>
      <w:r>
        <w:t>Awwal</w:t>
      </w:r>
      <w:proofErr w:type="spellEnd"/>
      <w:r w:rsidR="00FB3F6A">
        <w:t>.” MS.</w:t>
      </w:r>
      <w:r>
        <w:t xml:space="preserve"> Raleigh, NC, n.d. John Owen (1787-1841) Papers, 1786-1970, PC.812. North Carolina Archives.</w:t>
      </w:r>
      <w:r w:rsidR="00E0610D">
        <w:t xml:space="preserve"> </w:t>
      </w:r>
      <w:r w:rsidR="00C12C20">
        <w:br/>
      </w:r>
      <w:r w:rsidR="00E0610D" w:rsidRPr="00C12C20">
        <w:rPr>
          <w:b/>
          <w:bCs/>
        </w:rPr>
        <w:t>URI: 1280CumarIbnSayyid.</w:t>
      </w:r>
      <w:r w:rsidR="00BE18F9" w:rsidRPr="00C12C20">
        <w:rPr>
          <w:b/>
          <w:bCs/>
        </w:rPr>
        <w:t>Owen</w:t>
      </w:r>
      <w:r w:rsidR="007678DD" w:rsidRPr="00C12C20">
        <w:rPr>
          <w:b/>
          <w:bCs/>
        </w:rPr>
        <w:t>_</w:t>
      </w:r>
      <w:r w:rsidR="00BE18F9" w:rsidRPr="00C12C20">
        <w:rPr>
          <w:b/>
          <w:bCs/>
        </w:rPr>
        <w:t>Awwal</w:t>
      </w:r>
      <w:r w:rsidR="007678DD" w:rsidRPr="00C12C20">
        <w:rPr>
          <w:b/>
          <w:bCs/>
        </w:rPr>
        <w:t>.North_Carolina_Archives_</w:t>
      </w:r>
      <w:r w:rsidR="00A12CE7">
        <w:rPr>
          <w:b/>
          <w:bCs/>
        </w:rPr>
        <w:t>PC.812</w:t>
      </w:r>
    </w:p>
    <w:p w14:paraId="1C092093" w14:textId="77777777" w:rsidR="00BE18F9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 xml:space="preserve">———. “Document 10, </w:t>
      </w:r>
      <w:proofErr w:type="spellStart"/>
      <w:r>
        <w:t>Mazmur</w:t>
      </w:r>
      <w:proofErr w:type="spellEnd"/>
      <w:r>
        <w:t xml:space="preserve"> </w:t>
      </w:r>
      <w:proofErr w:type="spellStart"/>
      <w:r>
        <w:t>Awwal</w:t>
      </w:r>
      <w:proofErr w:type="spellEnd"/>
      <w:r w:rsidR="00FB3F6A">
        <w:t>.” MS.</w:t>
      </w:r>
      <w:r>
        <w:t xml:space="preserve"> Raleigh, NC, n.d. John Owen (1787-1841) Papers, 1786-1970, PC.812. North Carolina Archives.</w:t>
      </w:r>
      <w:r w:rsidR="00E0610D">
        <w:t xml:space="preserve"> </w:t>
      </w:r>
      <w:r w:rsidR="00C12C20">
        <w:br/>
      </w:r>
      <w:r w:rsidR="00E0610D" w:rsidRPr="00C12C20">
        <w:rPr>
          <w:b/>
          <w:bCs/>
        </w:rPr>
        <w:t>URI: 1280CumarIbnSayyid.</w:t>
      </w:r>
      <w:r w:rsidR="00BE18F9" w:rsidRPr="00C12C20">
        <w:rPr>
          <w:b/>
          <w:bCs/>
        </w:rPr>
        <w:t>Mazmur</w:t>
      </w:r>
      <w:r w:rsidR="007678DD" w:rsidRPr="00C12C20">
        <w:rPr>
          <w:b/>
          <w:bCs/>
        </w:rPr>
        <w:t>_</w:t>
      </w:r>
      <w:r w:rsidR="00BE18F9" w:rsidRPr="00C12C20">
        <w:rPr>
          <w:b/>
          <w:bCs/>
        </w:rPr>
        <w:t>Awwal.</w:t>
      </w:r>
      <w:r w:rsidR="007678DD" w:rsidRPr="00C12C20">
        <w:rPr>
          <w:b/>
          <w:bCs/>
        </w:rPr>
        <w:t>North_Carolina_Archives_</w:t>
      </w:r>
      <w:r w:rsidR="00A12CE7">
        <w:rPr>
          <w:b/>
          <w:bCs/>
        </w:rPr>
        <w:t>PC.812</w:t>
      </w:r>
    </w:p>
    <w:p w14:paraId="253376C1" w14:textId="13567078" w:rsidR="00281C7B" w:rsidRPr="00C12C20" w:rsidRDefault="00281C7B" w:rsidP="003B409A">
      <w:pPr>
        <w:spacing w:after="0" w:line="240" w:lineRule="auto"/>
        <w:ind w:hanging="480"/>
        <w:rPr>
          <w:b/>
          <w:bCs/>
        </w:rPr>
      </w:pPr>
      <w:r>
        <w:t>———. “Document</w:t>
      </w:r>
      <w:r w:rsidR="007678DD">
        <w:t>_</w:t>
      </w:r>
      <w:r>
        <w:t xml:space="preserve">11, </w:t>
      </w:r>
      <w:proofErr w:type="spellStart"/>
      <w:r>
        <w:t>Hawashi</w:t>
      </w:r>
      <w:proofErr w:type="spellEnd"/>
      <w:r w:rsidR="00FB3F6A">
        <w:t>.” MS.</w:t>
      </w:r>
      <w:r>
        <w:t xml:space="preserve"> Davidson, NC, n.d.</w:t>
      </w:r>
      <w:r w:rsidR="007678DD">
        <w:t xml:space="preserve"> </w:t>
      </w:r>
      <w:r>
        <w:t>220.59 B58ar 1811. Davidson College Library.</w:t>
      </w:r>
      <w:r w:rsidR="00C12C20">
        <w:br/>
      </w:r>
      <w:r w:rsidR="00143CEE">
        <w:rPr>
          <w:b/>
          <w:bCs/>
        </w:rPr>
        <w:t xml:space="preserve">URL: </w:t>
      </w:r>
      <w:hyperlink r:id="rId8" w:history="1">
        <w:r w:rsidR="00143CEE" w:rsidRPr="00713AD6">
          <w:rPr>
            <w:rStyle w:val="Hyperlink"/>
            <w:b/>
            <w:bCs/>
          </w:rPr>
          <w:t>http://davidsonlibraryexhibits.net/archives/exhibits/show/omar-ibn-sayyid-collections/omar-ibn-sayyid-bible</w:t>
        </w:r>
      </w:hyperlink>
      <w:r w:rsidR="00143CEE">
        <w:rPr>
          <w:b/>
          <w:bCs/>
        </w:rPr>
        <w:t xml:space="preserve"> </w:t>
      </w:r>
      <w:r w:rsidR="00143CEE">
        <w:rPr>
          <w:b/>
          <w:bCs/>
        </w:rPr>
        <w:br/>
      </w:r>
      <w:r w:rsidR="00E0610D" w:rsidRPr="00C12C20">
        <w:rPr>
          <w:b/>
          <w:bCs/>
        </w:rPr>
        <w:t>URI: 1280CumarIbnSayyid.</w:t>
      </w:r>
      <w:r w:rsidR="00BE18F9" w:rsidRPr="00C12C20">
        <w:rPr>
          <w:b/>
          <w:bCs/>
        </w:rPr>
        <w:t>Hawashi.</w:t>
      </w:r>
      <w:r w:rsidR="007678DD" w:rsidRPr="00C12C20">
        <w:rPr>
          <w:b/>
          <w:bCs/>
        </w:rPr>
        <w:t>Davidson_College_220.59_B58ar</w:t>
      </w:r>
    </w:p>
    <w:p w14:paraId="425F8B4D" w14:textId="08F29636" w:rsidR="00FB3F6A" w:rsidRPr="00C12C20" w:rsidRDefault="00FB3F6A" w:rsidP="003B409A">
      <w:pPr>
        <w:spacing w:after="0" w:line="240" w:lineRule="auto"/>
        <w:ind w:hanging="480"/>
        <w:rPr>
          <w:b/>
          <w:bCs/>
        </w:rPr>
      </w:pPr>
      <w:r>
        <w:t xml:space="preserve">———. “Document 12, Owen Thani.” MS. Wilmington, NC, n.d. Owen and Barry Family Papers, 1820-1978, Sp. Coll. # 1247, </w:t>
      </w:r>
      <w:r w:rsidR="00C86674">
        <w:t>box 1, folder 6</w:t>
      </w:r>
      <w:r>
        <w:t xml:space="preserve">, OBC003. New Hanover County Library. </w:t>
      </w:r>
      <w:r w:rsidR="00BF6F49">
        <w:br/>
      </w:r>
      <w:r w:rsidR="003B409A" w:rsidRPr="003B409A">
        <w:rPr>
          <w:b/>
          <w:bCs/>
        </w:rPr>
        <w:t>URL</w:t>
      </w:r>
      <w:r w:rsidR="00BF6F49">
        <w:t xml:space="preserve">: </w:t>
      </w:r>
      <w:hyperlink r:id="rId9" w:history="1">
        <w:r w:rsidR="00BF6F49" w:rsidRPr="00713AD6">
          <w:rPr>
            <w:rStyle w:val="Hyperlink"/>
          </w:rPr>
          <w:t>http://cdm16072.contentdm.oclc.org/cdm/ref/collection/p15169coll8/id/28</w:t>
        </w:r>
      </w:hyperlink>
      <w:r w:rsidR="00BF6F49">
        <w:t xml:space="preserve"> </w:t>
      </w:r>
      <w:r w:rsidR="00BF6F49">
        <w:br/>
      </w:r>
      <w:r w:rsidR="00E0610D" w:rsidRPr="00C12C20">
        <w:rPr>
          <w:b/>
          <w:bCs/>
        </w:rPr>
        <w:t>URI: 1280CumarIbnSayyid</w:t>
      </w:r>
      <w:r w:rsidR="007678DD" w:rsidRPr="00C12C20">
        <w:rPr>
          <w:b/>
          <w:bCs/>
        </w:rPr>
        <w:t>.</w:t>
      </w:r>
      <w:r w:rsidR="00BE18F9" w:rsidRPr="00C12C20">
        <w:rPr>
          <w:b/>
          <w:bCs/>
        </w:rPr>
        <w:t>Owen</w:t>
      </w:r>
      <w:r w:rsidR="007678DD" w:rsidRPr="00C12C20">
        <w:rPr>
          <w:b/>
          <w:bCs/>
        </w:rPr>
        <w:t>_</w:t>
      </w:r>
      <w:r w:rsidR="00BE18F9" w:rsidRPr="00C12C20">
        <w:rPr>
          <w:b/>
          <w:bCs/>
        </w:rPr>
        <w:t>Thani</w:t>
      </w:r>
      <w:r w:rsidR="007678DD" w:rsidRPr="00C12C20">
        <w:rPr>
          <w:b/>
          <w:bCs/>
        </w:rPr>
        <w:t>.New_Hanover_County_Library_Sp_Coll_#1247_OBC0</w:t>
      </w:r>
      <w:r w:rsidR="00A12CE7">
        <w:rPr>
          <w:b/>
          <w:bCs/>
        </w:rPr>
        <w:t>03</w:t>
      </w:r>
    </w:p>
    <w:p w14:paraId="666FE3DC" w14:textId="135D13B8" w:rsidR="00FB3F6A" w:rsidRPr="00C12C20" w:rsidRDefault="00FB3F6A" w:rsidP="003B409A">
      <w:pPr>
        <w:spacing w:after="0" w:line="240" w:lineRule="auto"/>
        <w:ind w:hanging="480"/>
        <w:rPr>
          <w:b/>
          <w:bCs/>
        </w:rPr>
      </w:pPr>
      <w:r>
        <w:t xml:space="preserve">———. “Document 13, </w:t>
      </w:r>
      <w:proofErr w:type="spellStart"/>
      <w:r>
        <w:t>Mazmur</w:t>
      </w:r>
      <w:proofErr w:type="spellEnd"/>
      <w:r>
        <w:t xml:space="preserve"> </w:t>
      </w:r>
      <w:proofErr w:type="spellStart"/>
      <w:r>
        <w:t>Thani</w:t>
      </w:r>
      <w:proofErr w:type="spellEnd"/>
      <w:r>
        <w:t xml:space="preserve">.” MS. Wilmington, NC, n.d. Owen and Barry Family Papers, 1820-1978, Sp. Coll. # 1247, </w:t>
      </w:r>
      <w:r w:rsidR="00C86674">
        <w:t>box 1, folder 6</w:t>
      </w:r>
      <w:r>
        <w:t xml:space="preserve">, OBC002. New Hanover County Library. </w:t>
      </w:r>
      <w:r w:rsidR="00BF6F49">
        <w:br/>
      </w:r>
      <w:r w:rsidR="003B409A" w:rsidRPr="003B409A">
        <w:rPr>
          <w:b/>
          <w:bCs/>
        </w:rPr>
        <w:t>URL</w:t>
      </w:r>
      <w:r w:rsidR="009F7C84">
        <w:t xml:space="preserve">: </w:t>
      </w:r>
      <w:hyperlink r:id="rId10" w:history="1">
        <w:r w:rsidR="009F7C84" w:rsidRPr="00713AD6">
          <w:rPr>
            <w:rStyle w:val="Hyperlink"/>
          </w:rPr>
          <w:t>http://cdm16072.contentdm.oclc.org/cdm/ref/collection/p15169coll8/id/27</w:t>
        </w:r>
      </w:hyperlink>
      <w:r w:rsidR="009F7C84">
        <w:t xml:space="preserve"> </w:t>
      </w:r>
      <w:r w:rsidR="00BF6F49">
        <w:br/>
      </w:r>
      <w:r w:rsidR="00E0610D" w:rsidRPr="00C12C20">
        <w:rPr>
          <w:b/>
          <w:bCs/>
        </w:rPr>
        <w:t xml:space="preserve">URI: </w:t>
      </w:r>
      <w:r w:rsidR="007678DD" w:rsidRPr="00C12C20">
        <w:rPr>
          <w:b/>
          <w:bCs/>
        </w:rPr>
        <w:t>1280CumarIbnSayyid.Owen_Thani.New_Hanover_County_Library_Sp_Coll_#1247_ OBC0</w:t>
      </w:r>
      <w:r w:rsidR="00A12CE7">
        <w:rPr>
          <w:b/>
          <w:bCs/>
        </w:rPr>
        <w:t>03</w:t>
      </w:r>
    </w:p>
    <w:p w14:paraId="6D85556C" w14:textId="0B397477" w:rsidR="00FB3F6A" w:rsidRPr="00C12C20" w:rsidRDefault="00FB3F6A" w:rsidP="003B409A">
      <w:pPr>
        <w:spacing w:after="0" w:line="240" w:lineRule="auto"/>
        <w:ind w:hanging="480"/>
        <w:rPr>
          <w:b/>
          <w:bCs/>
        </w:rPr>
      </w:pPr>
      <w:r>
        <w:lastRenderedPageBreak/>
        <w:t xml:space="preserve">———. “Document 14, </w:t>
      </w:r>
      <w:proofErr w:type="spellStart"/>
      <w:r>
        <w:t>Rumiyya</w:t>
      </w:r>
      <w:proofErr w:type="spellEnd"/>
      <w:r>
        <w:t xml:space="preserve">.” MS. Wilmington, NC, n.d. Owen and Barry Family Papers, 1820-1978, Sp. Coll. # 1247, </w:t>
      </w:r>
      <w:r w:rsidR="00C86674">
        <w:t>box 1, folder 6</w:t>
      </w:r>
      <w:r>
        <w:t>, OBC001. New Hanover County Library</w:t>
      </w:r>
      <w:r w:rsidR="00820646">
        <w:br/>
      </w:r>
      <w:r w:rsidR="003B409A" w:rsidRPr="003B409A">
        <w:rPr>
          <w:b/>
          <w:bCs/>
        </w:rPr>
        <w:t>URL</w:t>
      </w:r>
      <w:r w:rsidR="00820646">
        <w:t xml:space="preserve">: </w:t>
      </w:r>
      <w:hyperlink r:id="rId11" w:history="1">
        <w:r w:rsidR="00820646" w:rsidRPr="00713AD6">
          <w:rPr>
            <w:rStyle w:val="Hyperlink"/>
          </w:rPr>
          <w:t>http://cdm16072.contentdm.oclc.org/cdm/ref/collection/p15169coll8/id/26</w:t>
        </w:r>
      </w:hyperlink>
      <w:r w:rsidR="00820646">
        <w:t xml:space="preserve"> </w:t>
      </w:r>
      <w:r w:rsidR="00E0610D">
        <w:t xml:space="preserve"> </w:t>
      </w:r>
      <w:r w:rsidR="00C12C20">
        <w:br/>
      </w:r>
      <w:r w:rsidR="00E0610D" w:rsidRPr="00C12C20">
        <w:rPr>
          <w:b/>
          <w:bCs/>
        </w:rPr>
        <w:t>URI</w:t>
      </w:r>
      <w:r w:rsidR="007678DD" w:rsidRPr="00C12C20">
        <w:rPr>
          <w:b/>
          <w:bCs/>
        </w:rPr>
        <w:t>: 1280CumarIbnSayyid.Rumiyya.New_Hanover_County_Library_Sp_Coll_#1247_ OBC0</w:t>
      </w:r>
      <w:r w:rsidR="00C86674">
        <w:rPr>
          <w:b/>
          <w:bCs/>
        </w:rPr>
        <w:t>0</w:t>
      </w:r>
      <w:r w:rsidR="007678DD" w:rsidRPr="00C12C20">
        <w:rPr>
          <w:b/>
          <w:bCs/>
        </w:rPr>
        <w:t>1</w:t>
      </w:r>
    </w:p>
    <w:p w14:paraId="2F2AFCA8" w14:textId="77777777" w:rsidR="00FB3F6A" w:rsidRPr="00C12C20" w:rsidRDefault="00FB3F6A" w:rsidP="003B409A">
      <w:pPr>
        <w:spacing w:after="0" w:line="240" w:lineRule="auto"/>
        <w:ind w:hanging="480"/>
        <w:rPr>
          <w:b/>
          <w:bCs/>
        </w:rPr>
      </w:pPr>
      <w:r>
        <w:t xml:space="preserve">———. “Document 15,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Thaniyya</w:t>
      </w:r>
      <w:proofErr w:type="spellEnd"/>
      <w:r>
        <w:t xml:space="preserve">.” MS. Wilmington, NC, n.d. Owen and Barry Family Papers, 1820-1978, Sp. Coll. # 1247, </w:t>
      </w:r>
      <w:r w:rsidR="00C86674">
        <w:t>box 1, folder 6</w:t>
      </w:r>
      <w:r>
        <w:t>, OBC001. New Hanover County Library.</w:t>
      </w:r>
      <w:r w:rsidR="00C12C20">
        <w:br/>
      </w:r>
      <w:r w:rsidR="00E0610D" w:rsidRPr="00C12C20">
        <w:rPr>
          <w:b/>
          <w:bCs/>
        </w:rPr>
        <w:t>URI: 1280CumarIbnSayyid</w:t>
      </w:r>
      <w:r w:rsidR="007678DD" w:rsidRPr="00C12C20">
        <w:rPr>
          <w:b/>
          <w:bCs/>
        </w:rPr>
        <w:t>.Ayat_Thaniyya.New_Hanover_County_Library_Sp_Coll_#1247_ OBC001</w:t>
      </w:r>
    </w:p>
    <w:p w14:paraId="1F2B8C94" w14:textId="77777777" w:rsidR="00FB3F6A" w:rsidRDefault="00FB3F6A" w:rsidP="003B409A">
      <w:pPr>
        <w:spacing w:after="0" w:line="240" w:lineRule="auto"/>
        <w:ind w:hanging="480"/>
      </w:pPr>
    </w:p>
    <w:p w14:paraId="64BCD18C" w14:textId="77777777" w:rsidR="003276A2" w:rsidRPr="00A1769F" w:rsidRDefault="003276A2" w:rsidP="003B409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3276A2" w:rsidRPr="00A1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F2"/>
    <w:multiLevelType w:val="multilevel"/>
    <w:tmpl w:val="A1C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xim Romanov">
    <w15:presenceInfo w15:providerId="None" w15:userId="Maxim Roma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C65B68B-0D2C-4632-9919-1FDDBE08D993}"/>
    <w:docVar w:name="dgnword-eventsink" w:val="510454264"/>
  </w:docVars>
  <w:rsids>
    <w:rsidRoot w:val="00346E52"/>
    <w:rsid w:val="000D4722"/>
    <w:rsid w:val="00143CEE"/>
    <w:rsid w:val="001B5B1E"/>
    <w:rsid w:val="001E684F"/>
    <w:rsid w:val="00235C97"/>
    <w:rsid w:val="00281C7B"/>
    <w:rsid w:val="00295FB1"/>
    <w:rsid w:val="002C3693"/>
    <w:rsid w:val="003276A2"/>
    <w:rsid w:val="00346E52"/>
    <w:rsid w:val="00385069"/>
    <w:rsid w:val="003B409A"/>
    <w:rsid w:val="004A4550"/>
    <w:rsid w:val="004E0C64"/>
    <w:rsid w:val="005133FF"/>
    <w:rsid w:val="00704C14"/>
    <w:rsid w:val="007678DD"/>
    <w:rsid w:val="007C2960"/>
    <w:rsid w:val="007D4E58"/>
    <w:rsid w:val="00820646"/>
    <w:rsid w:val="00831B15"/>
    <w:rsid w:val="008E6C75"/>
    <w:rsid w:val="00921BEA"/>
    <w:rsid w:val="00941727"/>
    <w:rsid w:val="0095425F"/>
    <w:rsid w:val="009F7C84"/>
    <w:rsid w:val="00A12CE7"/>
    <w:rsid w:val="00A1769F"/>
    <w:rsid w:val="00A33EA5"/>
    <w:rsid w:val="00AB0D64"/>
    <w:rsid w:val="00AE6EDD"/>
    <w:rsid w:val="00B1083C"/>
    <w:rsid w:val="00B36951"/>
    <w:rsid w:val="00B93FC4"/>
    <w:rsid w:val="00B948FB"/>
    <w:rsid w:val="00BB2557"/>
    <w:rsid w:val="00BE18F9"/>
    <w:rsid w:val="00BF6F49"/>
    <w:rsid w:val="00C064A2"/>
    <w:rsid w:val="00C12C20"/>
    <w:rsid w:val="00C1660D"/>
    <w:rsid w:val="00C86674"/>
    <w:rsid w:val="00CA4C38"/>
    <w:rsid w:val="00CE115B"/>
    <w:rsid w:val="00D110CA"/>
    <w:rsid w:val="00D56AFB"/>
    <w:rsid w:val="00D60284"/>
    <w:rsid w:val="00D72054"/>
    <w:rsid w:val="00D80A28"/>
    <w:rsid w:val="00D86226"/>
    <w:rsid w:val="00DA30BA"/>
    <w:rsid w:val="00DF7E0E"/>
    <w:rsid w:val="00E0610D"/>
    <w:rsid w:val="00E20E04"/>
    <w:rsid w:val="00EA30F5"/>
    <w:rsid w:val="00FB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00EC"/>
  <w15:chartTrackingRefBased/>
  <w15:docId w15:val="{1E6D9CE9-9DB5-4886-A71C-F844633B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6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xtbody">
    <w:name w:val="gtxt_body"/>
    <w:basedOn w:val="Normal"/>
    <w:rsid w:val="0034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stxthlt">
    <w:name w:val="gstxt_hlt"/>
    <w:basedOn w:val="DefaultParagraphFont"/>
    <w:rsid w:val="00346E52"/>
  </w:style>
  <w:style w:type="character" w:customStyle="1" w:styleId="Heading1Char">
    <w:name w:val="Heading 1 Char"/>
    <w:basedOn w:val="DefaultParagraphFont"/>
    <w:link w:val="Heading1"/>
    <w:uiPriority w:val="9"/>
    <w:rsid w:val="00346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6E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46E52"/>
    <w:rPr>
      <w:color w:val="0000FF"/>
      <w:u w:val="single"/>
    </w:rPr>
  </w:style>
  <w:style w:type="paragraph" w:customStyle="1" w:styleId="gb-buy-options-link">
    <w:name w:val="gb-buy-options-link"/>
    <w:basedOn w:val="Normal"/>
    <w:rsid w:val="0034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-ratings">
    <w:name w:val="num-ratings"/>
    <w:basedOn w:val="DefaultParagraphFont"/>
    <w:rsid w:val="00346E52"/>
  </w:style>
  <w:style w:type="character" w:customStyle="1" w:styleId="count">
    <w:name w:val="count"/>
    <w:basedOn w:val="DefaultParagraphFont"/>
    <w:rsid w:val="00346E5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6E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6E5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6E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6E5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-bar-like-text">
    <w:name w:val="link-bar-like-text"/>
    <w:basedOn w:val="DefaultParagraphFont"/>
    <w:rsid w:val="00346E52"/>
  </w:style>
  <w:style w:type="character" w:customStyle="1" w:styleId="gtxtbody1">
    <w:name w:val="gtxt_body1"/>
    <w:basedOn w:val="DefaultParagraphFont"/>
    <w:rsid w:val="00346E52"/>
  </w:style>
  <w:style w:type="paragraph" w:customStyle="1" w:styleId="gtxtfootnote">
    <w:name w:val="gtxt_footnote"/>
    <w:basedOn w:val="Normal"/>
    <w:rsid w:val="0034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7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586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35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2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75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7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836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7488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962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9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8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91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5553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7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8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0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9380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6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4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350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477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42583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2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0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sonlibraryexhibits.net/archives/exhibits/show/omar-ibn-sayyid-collections/omar-ibn-sayyid-bibl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blog.nyhistory.org/wp-content/uploads/2016/03/Heartman_0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c.gov/item/2018371864/" TargetMode="External"/><Relationship Id="rId11" Type="http://schemas.openxmlformats.org/officeDocument/2006/relationships/hyperlink" Target="http://cdm16072.contentdm.oclc.org/cdm/ref/collection/p15169coll8/id/26" TargetMode="External"/><Relationship Id="rId5" Type="http://schemas.openxmlformats.org/officeDocument/2006/relationships/hyperlink" Target="https://brbl-dl.library.yale.edu/vufind/Record/4424354" TargetMode="External"/><Relationship Id="rId10" Type="http://schemas.openxmlformats.org/officeDocument/2006/relationships/hyperlink" Target="http://cdm16072.contentdm.oclc.org/cdm/ref/collection/p15169coll8/id/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m16072.contentdm.oclc.org/cdm/ref/collection/p15169coll8/id/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Carl W</dc:creator>
  <cp:keywords/>
  <dc:description/>
  <cp:lastModifiedBy>Ernst, Carl W</cp:lastModifiedBy>
  <cp:revision>4</cp:revision>
  <dcterms:created xsi:type="dcterms:W3CDTF">2020-02-25T05:36:00Z</dcterms:created>
  <dcterms:modified xsi:type="dcterms:W3CDTF">2020-05-01T17:21:00Z</dcterms:modified>
</cp:coreProperties>
</file>